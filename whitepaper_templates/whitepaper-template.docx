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s8l1wxjzr14w" w:id="0"/>
      <w:bookmarkEnd w:id="0"/>
      <w:r w:rsidDel="00000000" w:rsidR="00000000" w:rsidRPr="00000000">
        <w:rPr>
          <w:rtl w:val="0"/>
        </w:rPr>
        <w:t xml:space="preserve">Title</w:t>
      </w:r>
    </w:p>
    <w:p w:rsidR="00000000" w:rsidDel="00000000" w:rsidP="00000000" w:rsidRDefault="00000000" w:rsidRPr="00000000" w14:paraId="00000002">
      <w:pPr>
        <w:pStyle w:val="Subtitle"/>
        <w:rPr/>
      </w:pPr>
      <w:bookmarkStart w:colFirst="0" w:colLast="0" w:name="_9b3y3tkoj1s7" w:id="1"/>
      <w:bookmarkEnd w:id="1"/>
      <w:r w:rsidDel="00000000" w:rsidR="00000000" w:rsidRPr="00000000">
        <w:rPr>
          <w:rtl w:val="0"/>
        </w:rPr>
        <w:t xml:space="preserve">OASIS Open Project :</w:t>
      </w:r>
      <w:hyperlink r:id="rId6">
        <w:r w:rsidDel="00000000" w:rsidR="00000000" w:rsidRPr="00000000">
          <w:rPr>
            <w:color w:val="1155cc"/>
            <w:u w:val="single"/>
            <w:rtl w:val="0"/>
          </w:rPr>
          <w:t xml:space="preserve"> Coalition for Secure AI (CoSAI)</w:t>
        </w:r>
      </w:hyperlink>
      <w:r w:rsidDel="00000000" w:rsidR="00000000" w:rsidRPr="00000000">
        <w:rPr>
          <w:rtl w:val="0"/>
        </w:rPr>
        <w:t xml:space="preserve"> [Workstream name]   (hyperlink to </w:t>
      </w:r>
      <w:r w:rsidDel="00000000" w:rsidR="00000000" w:rsidRPr="00000000">
        <w:rPr>
          <w:rtl w:val="0"/>
        </w:rPr>
        <w:t xml:space="preserve">r</w:t>
      </w:r>
      <w:r w:rsidDel="00000000" w:rsidR="00000000" w:rsidRPr="00000000">
        <w:rPr>
          <w:rtl w:val="0"/>
        </w:rPr>
        <w:t xml:space="preserve">emember to update Title and Author in document Properties !!!)</w:t>
      </w:r>
    </w:p>
    <w:p w:rsidR="00000000" w:rsidDel="00000000" w:rsidP="00000000" w:rsidRDefault="00000000" w:rsidRPr="00000000" w14:paraId="00000003">
      <w:pPr>
        <w:pStyle w:val="Subtitle"/>
        <w:rPr/>
      </w:pPr>
      <w:bookmarkStart w:colFirst="0" w:colLast="0" w:name="_rbzp9zi8x9b" w:id="2"/>
      <w:bookmarkEnd w:id="2"/>
      <w:r w:rsidDel="00000000" w:rsidR="00000000" w:rsidRPr="00000000">
        <w:rPr>
          <w:rtl w:val="0"/>
        </w:rPr>
        <w:t xml:space="preserve">Additional artifacts: This document is one component of a Work Product that also includes: XML schemas: (list file names or directory name) Other parts (list titles and/or file names or directory name)</w:t>
      </w:r>
    </w:p>
    <w:p w:rsidR="00000000" w:rsidDel="00000000" w:rsidP="00000000" w:rsidRDefault="00000000" w:rsidRPr="00000000" w14:paraId="00000004">
      <w:pPr>
        <w:pStyle w:val="Heading2"/>
        <w:rPr/>
      </w:pPr>
      <w:bookmarkStart w:colFirst="0" w:colLast="0" w:name="_6h3vlqarjpar" w:id="3"/>
      <w:bookmarkEnd w:id="3"/>
      <w:r w:rsidDel="00000000" w:rsidR="00000000" w:rsidRPr="00000000">
        <w:rPr>
          <w:rtl w:val="0"/>
        </w:rPr>
        <w:t xml:space="preserve">Abstract:</w:t>
      </w:r>
    </w:p>
    <w:p w:rsidR="00000000" w:rsidDel="00000000" w:rsidP="00000000" w:rsidRDefault="00000000" w:rsidRPr="00000000" w14:paraId="00000005">
      <w:pPr>
        <w:pStyle w:val="Subtitle"/>
        <w:rPr/>
      </w:pPr>
      <w:bookmarkStart w:colFirst="0" w:colLast="0" w:name="_dl8ca5xx2hte" w:id="4"/>
      <w:bookmarkEnd w:id="4"/>
      <w:r w:rsidDel="00000000" w:rsidR="00000000" w:rsidRPr="00000000">
        <w:rPr>
          <w:rtl w:val="0"/>
        </w:rPr>
        <w:t xml:space="preserve">Summary of the technical purpose of the document.</w:t>
      </w:r>
    </w:p>
    <w:p w:rsidR="00000000" w:rsidDel="00000000" w:rsidP="00000000" w:rsidRDefault="00000000" w:rsidRPr="00000000" w14:paraId="00000006">
      <w:pPr>
        <w:pStyle w:val="Heading2"/>
        <w:rPr/>
      </w:pPr>
      <w:bookmarkStart w:colFirst="0" w:colLast="0" w:name="_92ai0mhpvy2z" w:id="5"/>
      <w:bookmarkEnd w:id="5"/>
      <w:r w:rsidDel="00000000" w:rsidR="00000000" w:rsidRPr="00000000">
        <w:rPr>
          <w:rtl w:val="0"/>
        </w:rPr>
        <w:t xml:space="preserve">Status:</w:t>
      </w:r>
    </w:p>
    <w:p w:rsidR="00000000" w:rsidDel="00000000" w:rsidP="00000000" w:rsidRDefault="00000000" w:rsidRPr="00000000" w14:paraId="00000007">
      <w:pPr>
        <w:pStyle w:val="Heading2"/>
        <w:rPr/>
      </w:pPr>
      <w:bookmarkStart w:colFirst="0" w:colLast="0" w:name="_vbmtedo4gfn3" w:id="6"/>
      <w:bookmarkEnd w:id="6"/>
      <w:r w:rsidDel="00000000" w:rsidR="00000000" w:rsidRPr="00000000">
        <w:rPr>
          <w:rtl w:val="0"/>
        </w:rPr>
        <w:t xml:space="preserve">1. Introduction</w:t>
      </w:r>
    </w:p>
    <w:p w:rsidR="00000000" w:rsidDel="00000000" w:rsidP="00000000" w:rsidRDefault="00000000" w:rsidRPr="00000000" w14:paraId="00000008">
      <w:pPr>
        <w:pStyle w:val="Heading2"/>
        <w:rPr/>
      </w:pPr>
      <w:bookmarkStart w:colFirst="0" w:colLast="0" w:name="_qd2qmtwu202" w:id="7"/>
      <w:bookmarkEnd w:id="7"/>
      <w:r w:rsidDel="00000000" w:rsidR="00000000" w:rsidRPr="00000000">
        <w:rPr>
          <w:rtl w:val="0"/>
        </w:rPr>
        <w:t xml:space="preserve">2. Section Title</w:t>
      </w:r>
    </w:p>
    <w:p w:rsidR="00000000" w:rsidDel="00000000" w:rsidP="00000000" w:rsidRDefault="00000000" w:rsidRPr="00000000" w14:paraId="00000009">
      <w:pPr>
        <w:pStyle w:val="Heading3"/>
        <w:rPr/>
      </w:pPr>
      <w:bookmarkStart w:colFirst="0" w:colLast="0" w:name="_xzuo00demre3" w:id="8"/>
      <w:bookmarkEnd w:id="8"/>
      <w:r w:rsidDel="00000000" w:rsidR="00000000" w:rsidRPr="00000000">
        <w:rPr>
          <w:rtl w:val="0"/>
        </w:rPr>
        <w:t xml:space="preserve">2.1 Level 2 Section Title</w:t>
      </w:r>
    </w:p>
    <w:p w:rsidR="00000000" w:rsidDel="00000000" w:rsidP="00000000" w:rsidRDefault="00000000" w:rsidRPr="00000000" w14:paraId="0000000A">
      <w:pPr>
        <w:pStyle w:val="Heading4"/>
        <w:rPr/>
      </w:pPr>
      <w:bookmarkStart w:colFirst="0" w:colLast="0" w:name="_enrfh0je5ek1" w:id="9"/>
      <w:bookmarkEnd w:id="9"/>
      <w:r w:rsidDel="00000000" w:rsidR="00000000" w:rsidRPr="00000000">
        <w:rPr>
          <w:rtl w:val="0"/>
        </w:rPr>
        <w:t xml:space="preserve">2.1.1 Level 3 Section Title</w:t>
      </w:r>
    </w:p>
    <w:p w:rsidR="00000000" w:rsidDel="00000000" w:rsidP="00000000" w:rsidRDefault="00000000" w:rsidRPr="00000000" w14:paraId="0000000B">
      <w:pPr>
        <w:pStyle w:val="Heading5"/>
        <w:rPr/>
      </w:pPr>
      <w:bookmarkStart w:colFirst="0" w:colLast="0" w:name="_baga1c4rr35q" w:id="10"/>
      <w:bookmarkEnd w:id="10"/>
      <w:r w:rsidDel="00000000" w:rsidR="00000000" w:rsidRPr="00000000">
        <w:rPr>
          <w:rtl w:val="0"/>
        </w:rPr>
        <w:t xml:space="preserve">2.1.1.1 Level 4 Section Title</w:t>
      </w:r>
    </w:p>
    <w:p w:rsidR="00000000" w:rsidDel="00000000" w:rsidP="00000000" w:rsidRDefault="00000000" w:rsidRPr="00000000" w14:paraId="0000000C">
      <w:pPr>
        <w:pStyle w:val="Heading6"/>
        <w:rPr/>
      </w:pPr>
      <w:bookmarkStart w:colFirst="0" w:colLast="0" w:name="_egxv6lxenm63" w:id="11"/>
      <w:bookmarkEnd w:id="11"/>
      <w:r w:rsidDel="00000000" w:rsidR="00000000" w:rsidRPr="00000000">
        <w:rPr>
          <w:rtl w:val="0"/>
        </w:rPr>
        <w:t xml:space="preserve">2.1.1.1.1 Level 5 Section Title</w:t>
      </w:r>
    </w:p>
    <w:p w:rsidR="00000000" w:rsidDel="00000000" w:rsidP="00000000" w:rsidRDefault="00000000" w:rsidRPr="00000000" w14:paraId="0000000D">
      <w:pPr>
        <w:rPr/>
      </w:pPr>
      <w:r w:rsidDel="00000000" w:rsidR="00000000" w:rsidRPr="00000000">
        <w:rPr>
          <w:rtl w:val="0"/>
        </w:rPr>
        <w:t xml:space="preserve">Note: Avoid using more than five heading levels.</w:t>
      </w:r>
    </w:p>
    <w:p w:rsidR="00000000" w:rsidDel="00000000" w:rsidP="00000000" w:rsidRDefault="00000000" w:rsidRPr="00000000" w14:paraId="0000000E">
      <w:pPr>
        <w:pStyle w:val="Heading2"/>
        <w:rPr/>
      </w:pPr>
      <w:bookmarkStart w:colFirst="0" w:colLast="0" w:name="_9qh653ux7mmr" w:id="12"/>
      <w:bookmarkEnd w:id="12"/>
      <w:r w:rsidDel="00000000" w:rsidR="00000000" w:rsidRPr="00000000">
        <w:rPr>
          <w:rtl w:val="0"/>
        </w:rPr>
        <w:t xml:space="preserve">3. Takeaways and Conclusion</w:t>
      </w:r>
    </w:p>
    <w:p w:rsidR="00000000" w:rsidDel="00000000" w:rsidP="00000000" w:rsidRDefault="00000000" w:rsidRPr="00000000" w14:paraId="0000000F">
      <w:pPr>
        <w:pStyle w:val="Heading2"/>
        <w:rPr/>
      </w:pPr>
      <w:bookmarkStart w:colFirst="0" w:colLast="0" w:name="_yvg431jzrflq" w:id="13"/>
      <w:bookmarkEnd w:id="13"/>
      <w:r w:rsidDel="00000000" w:rsidR="00000000" w:rsidRPr="00000000">
        <w:rPr>
          <w:rtl w:val="0"/>
        </w:rPr>
        <w:t xml:space="preserve">4. References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wrwr0nlrvk85" w:id="14"/>
      <w:bookmarkEnd w:id="14"/>
      <w:r w:rsidDel="00000000" w:rsidR="00000000" w:rsidRPr="00000000">
        <w:rPr>
          <w:rtl w:val="0"/>
        </w:rPr>
        <w:t xml:space="preserve">6. Acknowledgements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Subtitle"/>
        <w:rPr/>
      </w:pPr>
      <w:bookmarkStart w:colFirst="0" w:colLast="0" w:name="_7iddy7sx0dwu" w:id="15"/>
      <w:bookmarkEnd w:id="15"/>
      <w:r w:rsidDel="00000000" w:rsidR="00000000" w:rsidRPr="00000000">
        <w:rPr>
          <w:rtl w:val="0"/>
        </w:rPr>
        <w:t xml:space="preserve">Workstream Leads Chairs: WS Lead Chair Name (</w:t>
      </w:r>
      <w:hyperlink r:id="rId7">
        <w:r w:rsidDel="00000000" w:rsidR="00000000" w:rsidRPr="00000000">
          <w:rPr>
            <w:color w:val="1155cc"/>
            <w:u w:val="single"/>
            <w:rtl w:val="0"/>
          </w:rPr>
          <w:t xml:space="preserve">Chair.Name@example.com</w:t>
        </w:r>
      </w:hyperlink>
      <w:r w:rsidDel="00000000" w:rsidR="00000000" w:rsidRPr="00000000">
        <w:rPr>
          <w:rtl w:val="0"/>
        </w:rPr>
        <w:t xml:space="preserve">), Example Corp. (mailto: link for email address; http:// link for affiliation web site) (remove "s" from Chairs if one)</w:t>
      </w:r>
    </w:p>
    <w:p w:rsidR="00000000" w:rsidDel="00000000" w:rsidP="00000000" w:rsidRDefault="00000000" w:rsidRPr="00000000" w14:paraId="00000014">
      <w:pPr>
        <w:pStyle w:val="Subtitle"/>
        <w:rPr/>
      </w:pPr>
      <w:bookmarkStart w:colFirst="0" w:colLast="0" w:name="_qt34t25ciz7f" w:id="16"/>
      <w:bookmarkEnd w:id="16"/>
      <w:r w:rsidDel="00000000" w:rsidR="00000000" w:rsidRPr="00000000">
        <w:rPr>
          <w:rtl w:val="0"/>
        </w:rPr>
        <w:t xml:space="preserve">Editors: Editor Name (</w:t>
      </w:r>
      <w:hyperlink r:id="rId8">
        <w:r w:rsidDel="00000000" w:rsidR="00000000" w:rsidRPr="00000000">
          <w:rPr>
            <w:color w:val="1155cc"/>
            <w:u w:val="single"/>
            <w:rtl w:val="0"/>
          </w:rPr>
          <w:t xml:space="preserve">Editor.Name@example.com</w:t>
        </w:r>
      </w:hyperlink>
      <w:r w:rsidDel="00000000" w:rsidR="00000000" w:rsidRPr="00000000">
        <w:rPr>
          <w:rtl w:val="0"/>
        </w:rPr>
        <w:t xml:space="preserve">), Example Corp. (mailto: link for email address; http:// for affiliation web site) (remove "s" from Editors if just one)</w:t>
      </w:r>
    </w:p>
    <w:p w:rsidR="00000000" w:rsidDel="00000000" w:rsidP="00000000" w:rsidRDefault="00000000" w:rsidRPr="00000000" w14:paraId="00000015">
      <w:pPr>
        <w:rPr/>
      </w:pPr>
      <w:r w:rsidDel="00000000" w:rsidR="00000000" w:rsidRPr="00000000">
        <w:rPr>
          <w:rtl w:val="0"/>
        </w:rPr>
        <w:t xml:space="preserve">List of active contributors.</w:t>
      </w:r>
    </w:p>
    <w:p w:rsidR="00000000" w:rsidDel="00000000" w:rsidP="00000000" w:rsidRDefault="00000000" w:rsidRPr="00000000" w14:paraId="00000016">
      <w:pPr>
        <w:pStyle w:val="Heading2"/>
        <w:rPr/>
      </w:pPr>
      <w:bookmarkStart w:colFirst="0" w:colLast="0" w:name="_vm4y93bbfxns" w:id="17"/>
      <w:bookmarkEnd w:id="17"/>
      <w:r w:rsidDel="00000000" w:rsidR="00000000" w:rsidRPr="00000000">
        <w:rPr>
          <w:rtl w:val="0"/>
        </w:rPr>
        <w:t xml:space="preserve">5. Appendix</w:t>
      </w:r>
    </w:p>
    <w:p w:rsidR="00000000" w:rsidDel="00000000" w:rsidP="00000000" w:rsidRDefault="00000000" w:rsidRPr="00000000" w14:paraId="00000017">
      <w:pPr>
        <w:rPr/>
      </w:pPr>
      <w:r w:rsidDel="00000000" w:rsidR="00000000" w:rsidRPr="00000000">
        <w:rPr>
          <w:rtl w:val="0"/>
        </w:rPr>
        <w:t xml:space="preserve">Appendix Notice Copyright © OASIS Open 2025. All Rights Reserved. All capitalized terms in the following text have the meanings assigned to them in the OASIS Intellectual Property Rights Policy (the "OASIS IPR Policy"). The full Policy may be found at the OASIS website: [https://www.oasis-open.org/policies-guidelines/ipr/]. 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 The limited permissions granted above are perpetual and will not be revoked by OASIS or its successors or assigns. 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 OASIS AND ITS MEMBERS WILL NOT BE LIABLE FOR ANY DIRECT, INDIRECT, SPECIAL OR CONSEQUENTIAL DAMAGES ARISING OUT OF ANY USE OF THIS DOCUMENT OR ANY PART THEREOF. The name "OASIS" is a trademark of OASIS, the owner and developer of this document, and should be used only to refer to the organization and its official outputs. OASIS welcomes reference to, and implementation and use of, documents, while reserving the right to enforce its marks against misleading uses. Please see </w:t>
      </w:r>
      <w:hyperlink r:id="rId9">
        <w:r w:rsidDel="00000000" w:rsidR="00000000" w:rsidRPr="00000000">
          <w:rPr>
            <w:color w:val="1155cc"/>
            <w:u w:val="single"/>
            <w:rtl w:val="0"/>
          </w:rPr>
          <w:t xml:space="preserve">https://www.oasis-open.org/policies-guidelines/trademark/</w:t>
        </w:r>
      </w:hyperlink>
      <w:r w:rsidDel="00000000" w:rsidR="00000000" w:rsidRPr="00000000">
        <w:rPr>
          <w:rtl w:val="0"/>
        </w:rPr>
        <w:t xml:space="preserve"> for above guidance.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is a Non-Standards Track Work Product. The patent provisions of the OASIS IPR Policy do not apply.</w:t>
      </w:r>
    </w:p>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DD Month 202</w:t>
      </w:r>
      <w:ins w:author="Claudia Rauch" w:id="0" w:date="2025-01-17T15:41:11Z">
        <w:r w:rsidDel="00000000" w:rsidR="00000000" w:rsidRPr="00000000">
          <w:rPr>
            <w:rtl w:val="0"/>
          </w:rPr>
          <w:t xml:space="preserve">5 </w:t>
        </w:r>
      </w:ins>
      <w:del w:author="Claudia Rauch" w:id="0" w:date="2025-01-17T15:41:11Z">
        <w:r w:rsidDel="00000000" w:rsidR="00000000" w:rsidRPr="00000000">
          <w:rPr>
            <w:rtl w:val="0"/>
          </w:rPr>
          <w:delText xml:space="preserve">3</w:delText>
        </w:r>
      </w:del>
      <w:r w:rsidDel="00000000" w:rsidR="00000000" w:rsidRPr="00000000">
        <w:rPr>
          <w:rtl w:val="0"/>
        </w:rPr>
        <w:t xml:space="preserve"> Non-Standards Track Copyright © OASIS Open 2025. </w:t>
      </w:r>
      <w:r w:rsidDel="00000000" w:rsidR="00000000" w:rsidRPr="00000000">
        <w:rPr>
          <w:rtl w:val="0"/>
        </w:rPr>
        <w:t xml:space="preserve">All Rights Reserved. Page 2 of 10 </w:t>
      </w:r>
      <w:r w:rsidDel="00000000" w:rsidR="00000000" w:rsidRPr="00000000">
        <w:rPr>
          <w:rtl w:val="0"/>
        </w:rPr>
        <w:t xml:space="preserve">This document was last revised or approved by the CoSAI Open Project on the above date.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674ea7"/>
      <w:sz w:val="28"/>
      <w:szCs w:val="28"/>
    </w:rPr>
  </w:style>
  <w:style w:type="paragraph" w:styleId="Heading4">
    <w:name w:val="heading 4"/>
    <w:basedOn w:val="Normal"/>
    <w:next w:val="Normal"/>
    <w:pPr>
      <w:keepNext w:val="1"/>
      <w:keepLines w:val="1"/>
      <w:spacing w:after="80" w:before="280" w:lineRule="auto"/>
    </w:pPr>
    <w:rPr>
      <w:b w:val="1"/>
      <w:color w:val="674ea7"/>
      <w:sz w:val="26"/>
      <w:szCs w:val="26"/>
    </w:rPr>
  </w:style>
  <w:style w:type="paragraph" w:styleId="Heading5">
    <w:name w:val="heading 5"/>
    <w:basedOn w:val="Normal"/>
    <w:next w:val="Normal"/>
    <w:pPr>
      <w:keepNext w:val="1"/>
      <w:keepLines w:val="1"/>
    </w:pPr>
    <w:rPr>
      <w:b w:val="1"/>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pPr>
    <w:rPr>
      <w:color w:val="666666"/>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asis-open.org/policies-guidelines/trademark/" TargetMode="External"/><Relationship Id="rId5" Type="http://schemas.openxmlformats.org/officeDocument/2006/relationships/styles" Target="styles.xml"/><Relationship Id="rId6" Type="http://schemas.openxmlformats.org/officeDocument/2006/relationships/hyperlink" Target="https://github.com/cosai-oasis" TargetMode="External"/><Relationship Id="rId7" Type="http://schemas.openxmlformats.org/officeDocument/2006/relationships/hyperlink" Target="mailto:Chair.Name@example.com" TargetMode="External"/><Relationship Id="rId8" Type="http://schemas.openxmlformats.org/officeDocument/2006/relationships/hyperlink" Target="mailto:Editor.Name@examp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